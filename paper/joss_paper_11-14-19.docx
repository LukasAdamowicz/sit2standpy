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7E109" w14:textId="77777777" w:rsidR="005C1D7C" w:rsidRDefault="005C1D7C" w:rsidP="005C1D7C">
      <w:bookmarkStart w:id="0" w:name="_GoBack"/>
      <w:bookmarkEnd w:id="0"/>
      <w:r>
        <w:t>---</w:t>
      </w:r>
    </w:p>
    <w:p w14:paraId="1AE10AEF" w14:textId="77777777" w:rsidR="005C1D7C" w:rsidRDefault="005C1D7C" w:rsidP="005C1D7C">
      <w:r>
        <w:t>title: 'PySit2Stand: Python package for Sit-to-Stand transition detection and quantification'</w:t>
      </w:r>
    </w:p>
    <w:p w14:paraId="466D458C" w14:textId="77777777" w:rsidR="005C1D7C" w:rsidRDefault="005C1D7C" w:rsidP="005C1D7C">
      <w:r>
        <w:t>tags:</w:t>
      </w:r>
    </w:p>
    <w:p w14:paraId="6911D3B7" w14:textId="77777777" w:rsidR="005C1D7C" w:rsidRDefault="005C1D7C" w:rsidP="005C1D7C">
      <w:r>
        <w:t xml:space="preserve">  - Python</w:t>
      </w:r>
    </w:p>
    <w:p w14:paraId="6BF3F4BC" w14:textId="77777777" w:rsidR="005C1D7C" w:rsidRDefault="005C1D7C" w:rsidP="005C1D7C">
      <w:r>
        <w:t xml:space="preserve">  - Biomechanics</w:t>
      </w:r>
    </w:p>
    <w:p w14:paraId="0900C7A9" w14:textId="77777777" w:rsidR="005C1D7C" w:rsidRDefault="005C1D7C" w:rsidP="005C1D7C">
      <w:r>
        <w:t xml:space="preserve">  - Digital Biomarkers</w:t>
      </w:r>
    </w:p>
    <w:p w14:paraId="7DF85F81" w14:textId="77777777" w:rsidR="005C1D7C" w:rsidRDefault="005C1D7C" w:rsidP="005C1D7C">
      <w:r>
        <w:t xml:space="preserve">  - Digital Medicine</w:t>
      </w:r>
    </w:p>
    <w:p w14:paraId="3C74D226" w14:textId="77777777" w:rsidR="005C1D7C" w:rsidRDefault="005C1D7C" w:rsidP="005C1D7C">
      <w:r>
        <w:t xml:space="preserve">  - Accelerometer</w:t>
      </w:r>
    </w:p>
    <w:p w14:paraId="68AEC010" w14:textId="77777777" w:rsidR="005C1D7C" w:rsidRDefault="005C1D7C" w:rsidP="005C1D7C">
      <w:r>
        <w:t xml:space="preserve">  - Inertial Sensors</w:t>
      </w:r>
    </w:p>
    <w:p w14:paraId="130B11DD" w14:textId="77777777" w:rsidR="005C1D7C" w:rsidRDefault="005C1D7C" w:rsidP="005C1D7C">
      <w:r>
        <w:t xml:space="preserve">  - Wearable Sensors</w:t>
      </w:r>
    </w:p>
    <w:p w14:paraId="2AB8FBEA" w14:textId="77777777" w:rsidR="005C1D7C" w:rsidRDefault="005C1D7C" w:rsidP="005C1D7C">
      <w:r>
        <w:t xml:space="preserve">  - IMU</w:t>
      </w:r>
    </w:p>
    <w:p w14:paraId="15A5156E" w14:textId="77777777" w:rsidR="005C1D7C" w:rsidRDefault="005C1D7C" w:rsidP="005C1D7C">
      <w:r>
        <w:t xml:space="preserve">  - Human Motion</w:t>
      </w:r>
    </w:p>
    <w:p w14:paraId="7933D322" w14:textId="77777777" w:rsidR="005C1D7C" w:rsidRDefault="005C1D7C" w:rsidP="005C1D7C">
      <w:r>
        <w:t xml:space="preserve">  - Activity Recognition</w:t>
      </w:r>
    </w:p>
    <w:p w14:paraId="5437A5B4" w14:textId="77777777" w:rsidR="005C1D7C" w:rsidRDefault="005C1D7C" w:rsidP="005C1D7C">
      <w:r>
        <w:t>authors:</w:t>
      </w:r>
    </w:p>
    <w:p w14:paraId="75DCC906" w14:textId="77777777" w:rsidR="005C1D7C" w:rsidRDefault="005C1D7C" w:rsidP="005C1D7C">
      <w:r>
        <w:t xml:space="preserve">  - name: Lukas </w:t>
      </w:r>
      <w:proofErr w:type="spellStart"/>
      <w:r>
        <w:t>Adamowicz</w:t>
      </w:r>
      <w:proofErr w:type="spellEnd"/>
    </w:p>
    <w:p w14:paraId="3218D4D4" w14:textId="77777777" w:rsidR="005C1D7C" w:rsidRDefault="005C1D7C" w:rsidP="005C1D7C">
      <w:r>
        <w:t xml:space="preserve">    affiliation: 1</w:t>
      </w:r>
    </w:p>
    <w:p w14:paraId="0193CBB8" w14:textId="337AADF3" w:rsidR="00013AE9" w:rsidRDefault="00013AE9">
      <w:r>
        <w:t xml:space="preserve"> - name: Shyamal Patel</w:t>
      </w:r>
    </w:p>
    <w:p w14:paraId="4B83279F" w14:textId="66F0EF3B" w:rsidR="00013AE9" w:rsidRDefault="00013AE9" w:rsidP="005C1D7C">
      <w:r>
        <w:t xml:space="preserve">    affiliation: 1</w:t>
      </w:r>
    </w:p>
    <w:p w14:paraId="7DA9A759" w14:textId="77777777" w:rsidR="005C1D7C" w:rsidRDefault="005C1D7C" w:rsidP="005C1D7C">
      <w:r>
        <w:t>affiliations:</w:t>
      </w:r>
    </w:p>
    <w:p w14:paraId="7085F578" w14:textId="77777777" w:rsidR="005C1D7C" w:rsidRDefault="005C1D7C" w:rsidP="005C1D7C">
      <w:r>
        <w:t xml:space="preserve"> - name: Pfizer, Inc. 610 Main Street, Cambridge MA, USA 02139</w:t>
      </w:r>
    </w:p>
    <w:p w14:paraId="5E26EB69" w14:textId="77777777" w:rsidR="005C1D7C" w:rsidRDefault="005C1D7C" w:rsidP="005C1D7C">
      <w:r>
        <w:t xml:space="preserve">   index: 1</w:t>
      </w:r>
    </w:p>
    <w:p w14:paraId="16220DDD" w14:textId="748F032F" w:rsidR="005C1D7C" w:rsidRDefault="005C1D7C" w:rsidP="005C1D7C">
      <w:r>
        <w:t xml:space="preserve">date: </w:t>
      </w:r>
      <w:ins w:id="1" w:author="Adamowicz, Lukas" w:date="2019-10-31T15:14:00Z">
        <w:r w:rsidR="00A053CF">
          <w:t>31</w:t>
        </w:r>
      </w:ins>
      <w:r>
        <w:t xml:space="preserve"> </w:t>
      </w:r>
      <w:proofErr w:type="gramStart"/>
      <w:ins w:id="2" w:author="Adamowicz, Lukas" w:date="2019-10-31T15:14:00Z">
        <w:r w:rsidR="00A053CF">
          <w:t>October</w:t>
        </w:r>
      </w:ins>
      <w:r>
        <w:t>,</w:t>
      </w:r>
      <w:proofErr w:type="gramEnd"/>
      <w:r>
        <w:t xml:space="preserve"> 2019</w:t>
      </w:r>
    </w:p>
    <w:p w14:paraId="337A8E49" w14:textId="77777777" w:rsidR="005C1D7C" w:rsidRDefault="005C1D7C" w:rsidP="005C1D7C">
      <w:r>
        <w:t xml:space="preserve">bibliography: </w:t>
      </w:r>
      <w:proofErr w:type="spellStart"/>
      <w:r>
        <w:t>paper.bib</w:t>
      </w:r>
      <w:proofErr w:type="spellEnd"/>
    </w:p>
    <w:p w14:paraId="7FB1466E" w14:textId="77777777" w:rsidR="005C1D7C" w:rsidRDefault="005C1D7C" w:rsidP="005C1D7C">
      <w:r>
        <w:t>---</w:t>
      </w:r>
    </w:p>
    <w:p w14:paraId="4EE7E7D7" w14:textId="77777777" w:rsidR="005C1D7C" w:rsidRDefault="005C1D7C" w:rsidP="005C1D7C"/>
    <w:p w14:paraId="31B602F1" w14:textId="77777777" w:rsidR="005C1D7C" w:rsidRDefault="005C1D7C" w:rsidP="005C1D7C">
      <w:r>
        <w:t># Summary</w:t>
      </w:r>
    </w:p>
    <w:p w14:paraId="48307BCA" w14:textId="77777777" w:rsidR="005C1D7C" w:rsidRDefault="005C1D7C" w:rsidP="005C1D7C"/>
    <w:p w14:paraId="6B2C2EA8" w14:textId="412B2647" w:rsidR="003129D4" w:rsidRDefault="003129D4">
      <w:r>
        <w:t>Sit-to-stand transitions have been used to assess mobility for a broad range of conditions</w:t>
      </w:r>
      <w:r w:rsidR="00ED4FFB">
        <w:t>, such as Parkinson's Disease [@buckley:2008] and knee Osteoarthritis [@bolink:2012]</w:t>
      </w:r>
      <w:r w:rsidR="009260E8">
        <w:t xml:space="preserve">. Assessments are typically performed in the clinic using </w:t>
      </w:r>
      <w:r>
        <w:t>ti</w:t>
      </w:r>
      <w:r w:rsidR="009260E8">
        <w:t>med performance tests like the t</w:t>
      </w:r>
      <w:r>
        <w:t>imed-up-and-go [</w:t>
      </w:r>
      <w:ins w:id="3" w:author="Adamowicz, Lukas" w:date="2019-10-31T15:41:00Z">
        <w:r w:rsidR="002450C9">
          <w:t>@nguyen:2015; @nguyen:2017</w:t>
        </w:r>
      </w:ins>
      <w:r>
        <w:t xml:space="preserve">] and </w:t>
      </w:r>
      <w:del w:id="4" w:author="Adamowicz, Lukas" w:date="2019-10-31T15:56:00Z">
        <w:r w:rsidR="00DA67A6" w:rsidDel="002C2635">
          <w:delText>30-second</w:delText>
        </w:r>
        <w:r w:rsidDel="002C2635">
          <w:delText xml:space="preserve"> </w:delText>
        </w:r>
      </w:del>
      <w:r>
        <w:t>chair stand test</w:t>
      </w:r>
      <w:ins w:id="5" w:author="Adamowicz, Lukas" w:date="2019-10-31T15:56:00Z">
        <w:r w:rsidR="002C2635">
          <w:t>s</w:t>
        </w:r>
      </w:ins>
      <w:r>
        <w:t xml:space="preserve"> [</w:t>
      </w:r>
      <w:ins w:id="6" w:author="Adamowicz, Lukas" w:date="2019-10-31T15:56:00Z">
        <w:r w:rsidR="00910FF8">
          <w:t>@</w:t>
        </w:r>
        <w:r w:rsidR="00910FF8" w:rsidRPr="00910FF8">
          <w:t>guralnik:1994</w:t>
        </w:r>
      </w:ins>
      <w:r>
        <w:t xml:space="preserve">]. While these tools have demonstrated good psychometric properties, they have </w:t>
      </w:r>
      <w:r w:rsidR="00ED4FFB">
        <w:t xml:space="preserve">two key limitations: (1) </w:t>
      </w:r>
      <w:r w:rsidR="009260E8">
        <w:t>assessments</w:t>
      </w:r>
      <w:r w:rsidR="00DA67A6">
        <w:t xml:space="preserve"> are performed episodically as they need to be administered by trained examiners</w:t>
      </w:r>
      <w:r w:rsidR="00A1749B">
        <w:t>,</w:t>
      </w:r>
      <w:r w:rsidR="00ED4FFB">
        <w:t xml:space="preserve"> and (2) </w:t>
      </w:r>
      <w:r w:rsidR="009260E8">
        <w:t>assessments performed</w:t>
      </w:r>
      <w:r w:rsidR="00A1749B">
        <w:t xml:space="preserve"> in the clinic</w:t>
      </w:r>
      <w:r w:rsidR="00DA67A6">
        <w:t xml:space="preserve"> might not provide an adequate measure of real-world mobility.</w:t>
      </w:r>
      <w:r w:rsidR="00A1749B">
        <w:t xml:space="preserve"> </w:t>
      </w:r>
      <w:r w:rsidR="00ED4FFB">
        <w:t>Therefore, t</w:t>
      </w:r>
      <w:r w:rsidR="00DA67A6">
        <w:t>here is a growing interest</w:t>
      </w:r>
      <w:r w:rsidR="00ED4FFB">
        <w:t xml:space="preserve"> [</w:t>
      </w:r>
      <w:del w:id="7" w:author="Adamowicz, Lukas" w:date="2019-10-31T15:41:00Z">
        <w:r w:rsidR="00ED4FFB" w:rsidDel="00B629F9">
          <w:delText>ref previous algorithm work</w:delText>
        </w:r>
      </w:del>
      <w:ins w:id="8" w:author="Adamowicz, Lukas" w:date="2019-10-31T15:41:00Z">
        <w:r w:rsidR="00B629F9">
          <w:t>@pham:2018</w:t>
        </w:r>
      </w:ins>
      <w:ins w:id="9" w:author="Adamowicz, Lukas" w:date="2019-10-31T15:43:00Z">
        <w:r w:rsidR="0024048F">
          <w:t xml:space="preserve">; </w:t>
        </w:r>
        <w:r w:rsidR="00440133">
          <w:t>@</w:t>
        </w:r>
        <w:r w:rsidR="0024048F" w:rsidRPr="0024048F">
          <w:t>martinez-hernandez:2019</w:t>
        </w:r>
      </w:ins>
      <w:r w:rsidR="00ED4FFB">
        <w:t>]</w:t>
      </w:r>
      <w:r w:rsidR="00DA67A6">
        <w:t xml:space="preserve"> in the use of wearable devices to detect sit-to-stand transitions that occur during daily life and quantify the quality of mobility during these transitions. </w:t>
      </w:r>
    </w:p>
    <w:p w14:paraId="3C538543" w14:textId="77777777" w:rsidR="003129D4" w:rsidRDefault="003129D4" w:rsidP="005C1D7C"/>
    <w:p w14:paraId="3D2294C1" w14:textId="4D02705A" w:rsidR="00013AE9" w:rsidRDefault="005C1D7C">
      <w:commentRangeStart w:id="10"/>
      <w:r>
        <w:t xml:space="preserve">``PySit2Stand`` </w:t>
      </w:r>
      <w:commentRangeEnd w:id="10"/>
      <w:r w:rsidR="00B0216B">
        <w:rPr>
          <w:rStyle w:val="CommentReference"/>
        </w:rPr>
        <w:commentReference w:id="10"/>
      </w:r>
      <w:r>
        <w:t xml:space="preserve">is an open source Python package that </w:t>
      </w:r>
      <w:r w:rsidR="003129D4">
        <w:t xml:space="preserve">implements </w:t>
      </w:r>
      <w:r>
        <w:t>novel heuristics-based algorithms to first detect Sit-to-Stand transitions from</w:t>
      </w:r>
      <w:r w:rsidR="00F65699">
        <w:t xml:space="preserve"> accelerometer data captured </w:t>
      </w:r>
      <w:r w:rsidR="00A1749B">
        <w:t>using</w:t>
      </w:r>
      <w:r w:rsidR="00F65699">
        <w:t xml:space="preserve"> a </w:t>
      </w:r>
      <w:commentRangeStart w:id="11"/>
      <w:commentRangeStart w:id="12"/>
      <w:r w:rsidR="00F65699">
        <w:t>single</w:t>
      </w:r>
      <w:r>
        <w:t xml:space="preserve"> lumbar-mounted </w:t>
      </w:r>
      <w:r w:rsidR="00F65699">
        <w:t>wearable device</w:t>
      </w:r>
      <w:commentRangeEnd w:id="11"/>
      <w:r w:rsidR="00B0216B">
        <w:rPr>
          <w:rStyle w:val="CommentReference"/>
        </w:rPr>
        <w:commentReference w:id="11"/>
      </w:r>
      <w:commentRangeEnd w:id="12"/>
      <w:r w:rsidR="00981536">
        <w:rPr>
          <w:rStyle w:val="CommentReference"/>
        </w:rPr>
        <w:commentReference w:id="12"/>
      </w:r>
      <w:r>
        <w:t xml:space="preserve">, and then provides quantitative metrics, including duration, maximum and minimum acceleration, and SPARC [@balasubramanian:2015], </w:t>
      </w:r>
      <w:r w:rsidR="006654E7">
        <w:t xml:space="preserve">to assess </w:t>
      </w:r>
      <w:r>
        <w:t xml:space="preserve">the </w:t>
      </w:r>
      <w:r w:rsidR="006654E7">
        <w:t>movement quality during each</w:t>
      </w:r>
      <w:r>
        <w:t xml:space="preserve"> </w:t>
      </w:r>
      <w:r w:rsidR="00131802">
        <w:t xml:space="preserve">detected </w:t>
      </w:r>
      <w:r>
        <w:t xml:space="preserve">transition. </w:t>
      </w:r>
      <w:r w:rsidR="00013AE9">
        <w:t>While most previous works have focused on either in-clinic applications [</w:t>
      </w:r>
      <w:ins w:id="13" w:author="Adamowicz, Lukas" w:date="2019-10-31T15:35:00Z">
        <w:r w:rsidR="009F7855">
          <w:t>@van_lummel:2013</w:t>
        </w:r>
      </w:ins>
      <w:ins w:id="14" w:author="Adamowicz, Lukas" w:date="2019-10-31T15:38:00Z">
        <w:r w:rsidR="00D22BC3">
          <w:t>; @nguyen:</w:t>
        </w:r>
      </w:ins>
      <w:ins w:id="15" w:author="Adamowicz, Lukas" w:date="2019-10-31T15:39:00Z">
        <w:r w:rsidR="00BE596B">
          <w:t>2015; @nguyen:2017</w:t>
        </w:r>
      </w:ins>
      <w:r w:rsidR="00013AE9">
        <w:t xml:space="preserve">] </w:t>
      </w:r>
      <w:r w:rsidR="00013AE9">
        <w:lastRenderedPageBreak/>
        <w:t>or the use of multiple sensors [</w:t>
      </w:r>
      <w:ins w:id="16" w:author="Adamowicz, Lukas" w:date="2019-10-31T15:39:00Z">
        <w:r w:rsidR="00EE5601">
          <w:t>@nguyen:2015; @nguyen:2017</w:t>
        </w:r>
      </w:ins>
      <w:r w:rsidR="00013AE9">
        <w:t xml:space="preserve">], the algorithms in this package </w:t>
      </w:r>
      <w:del w:id="17" w:author="Adamowicz, Lukas" w:date="2019-10-31T14:38:00Z">
        <w:r w:rsidR="00013AE9" w:rsidDel="00511A68">
          <w:delText xml:space="preserve">could </w:delText>
        </w:r>
      </w:del>
      <w:ins w:id="18" w:author="Adamowicz, Lukas" w:date="2019-10-31T14:38:00Z">
        <w:r w:rsidR="00511A68">
          <w:t xml:space="preserve">can </w:t>
        </w:r>
      </w:ins>
      <w:r w:rsidR="00013AE9">
        <w:t xml:space="preserve">handle data collected under free-living conditions as well as prescribed tasks (e.g. 30-second chair stand task), and it uses only the acceleration data from a single sensor on the lower back with unconstrained device orientation. The practicality of a single-accelerometer approach, which affords a long battery life and improved </w:t>
      </w:r>
      <w:proofErr w:type="spellStart"/>
      <w:r w:rsidR="00013AE9">
        <w:t>wearability</w:t>
      </w:r>
      <w:proofErr w:type="spellEnd"/>
      <w:r w:rsidR="00013AE9">
        <w:t>, makes it well suited for long-term, continuous monitoring at home.</w:t>
      </w:r>
    </w:p>
    <w:p w14:paraId="20FA7C52" w14:textId="268E93FB" w:rsidR="00013AE9" w:rsidRDefault="00013AE9" w:rsidP="005C1D7C">
      <w:pPr>
        <w:rPr>
          <w:ins w:id="19" w:author="Adamowicz, Lukas" w:date="2019-10-31T15:05:00Z"/>
        </w:rPr>
      </w:pPr>
    </w:p>
    <w:p w14:paraId="46CFC7D8" w14:textId="3C23F660" w:rsidR="00FF73AE" w:rsidRDefault="00FF73AE" w:rsidP="005C1D7C">
      <w:pPr>
        <w:rPr>
          <w:ins w:id="20" w:author="Adamowicz, Lukas" w:date="2019-10-31T15:05:00Z"/>
        </w:rPr>
      </w:pPr>
      <w:ins w:id="21" w:author="Adamowicz, Lukas" w:date="2019-10-31T15:05:00Z">
        <w:r>
          <w:rPr>
            <w:noProof/>
          </w:rPr>
          <w:drawing>
            <wp:inline distT="0" distB="0" distL="0" distR="0" wp14:anchorId="4AAF8C41" wp14:editId="18C6C20B">
              <wp:extent cx="5943600"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verview.png"/>
                      <pic:cNvPicPr/>
                    </pic:nvPicPr>
                    <pic:blipFill>
                      <a:blip r:embed="rId8"/>
                      <a:stretch>
                        <a:fillRect/>
                      </a:stretch>
                    </pic:blipFill>
                    <pic:spPr>
                      <a:xfrm>
                        <a:off x="0" y="0"/>
                        <a:ext cx="5943600" cy="2294255"/>
                      </a:xfrm>
                      <a:prstGeom prst="rect">
                        <a:avLst/>
                      </a:prstGeom>
                    </pic:spPr>
                  </pic:pic>
                </a:graphicData>
              </a:graphic>
            </wp:inline>
          </w:drawing>
        </w:r>
      </w:ins>
    </w:p>
    <w:p w14:paraId="2903DDF3" w14:textId="77777777" w:rsidR="00FF73AE" w:rsidRDefault="00FF73AE" w:rsidP="005C1D7C"/>
    <w:p w14:paraId="0709C190" w14:textId="50468512" w:rsidR="005C1D7C" w:rsidRDefault="005C1D7C" w:rsidP="005C1D7C">
      <w:r>
        <w:t>``PySit2Stand`` takes raw accelerometer data with timestamps</w:t>
      </w:r>
      <w:r w:rsidR="00131802">
        <w:t xml:space="preserve"> as input</w:t>
      </w:r>
      <w:r>
        <w:t xml:space="preserve"> and returns detected sit-to-stand transitions. Data can be windowed by full days, or parts of days can be selected for each window (e.g. window from 8:00 to 20:00). </w:t>
      </w:r>
      <w:ins w:id="22" w:author="Adamowicz, Lukas" w:date="2019-10-31T15:05:00Z">
        <w:r w:rsidR="00102C3B">
          <w:t xml:space="preserve">A </w:t>
        </w:r>
        <w:proofErr w:type="gramStart"/>
        <w:r w:rsidR="00102C3B">
          <w:t>high level</w:t>
        </w:r>
        <w:proofErr w:type="gramEnd"/>
        <w:r w:rsidR="00102C3B">
          <w:t xml:space="preserve"> interface is provide</w:t>
        </w:r>
      </w:ins>
      <w:ins w:id="23" w:author="Adamowicz, Lukas" w:date="2019-10-31T15:06:00Z">
        <w:r w:rsidR="00102C3B">
          <w:t>d in which the user has access to all</w:t>
        </w:r>
        <w:r w:rsidR="002A6DB3">
          <w:t xml:space="preserve"> </w:t>
        </w:r>
        <w:r w:rsidR="00102C3B">
          <w:t>adjustable parameters</w:t>
        </w:r>
        <w:r w:rsidR="002A6DB3">
          <w:t>, and simply provides the raw data and gets the detected transi</w:t>
        </w:r>
      </w:ins>
      <w:ins w:id="24" w:author="Adamowicz, Lukas" w:date="2019-10-31T15:07:00Z">
        <w:r w:rsidR="002A6DB3">
          <w:t>tions</w:t>
        </w:r>
        <w:r w:rsidR="00BF6936">
          <w:t xml:space="preserve">, with their </w:t>
        </w:r>
      </w:ins>
      <w:ins w:id="25" w:author="Adamowicz, Lukas" w:date="2019-10-31T15:08:00Z">
        <w:r w:rsidR="00BF6936">
          <w:t xml:space="preserve">computed features, as output. </w:t>
        </w:r>
        <w:r w:rsidR="008A1263">
          <w:t xml:space="preserve">Additionally, the lower-level methods </w:t>
        </w:r>
        <w:r w:rsidR="00426AB3">
          <w:t xml:space="preserve">that are called during the detection are </w:t>
        </w:r>
      </w:ins>
      <w:ins w:id="26" w:author="Adamowicz, Lukas" w:date="2019-10-31T15:09:00Z">
        <w:r w:rsidR="00426AB3">
          <w:t xml:space="preserve">available as well for more fine-grained control. </w:t>
        </w:r>
      </w:ins>
    </w:p>
    <w:p w14:paraId="1C53683D" w14:textId="53638FB6" w:rsidR="005C1D7C" w:rsidRDefault="005C1D7C" w:rsidP="005C1D7C">
      <w:pPr>
        <w:rPr>
          <w:ins w:id="27" w:author="Adamowicz, Lukas" w:date="2019-10-31T15:09:00Z"/>
        </w:rPr>
      </w:pPr>
    </w:p>
    <w:p w14:paraId="2D8D18E1" w14:textId="25EC3F68" w:rsidR="00C63EC9" w:rsidRDefault="00E211F6" w:rsidP="005C1D7C">
      <w:ins w:id="28" w:author="Adamowicz, Lukas" w:date="2019-10-31T15:10:00Z">
        <w:r>
          <w:t xml:space="preserve">With this framework, </w:t>
        </w:r>
        <w:r w:rsidR="00CA6AD6">
          <w:t xml:space="preserve">users maintain control over many </w:t>
        </w:r>
      </w:ins>
      <w:ins w:id="29" w:author="Adamowicz, Lukas" w:date="2019-10-31T15:12:00Z">
        <w:r w:rsidR="00BF200B">
          <w:t>parameters</w:t>
        </w:r>
      </w:ins>
      <w:ins w:id="30" w:author="Adamowicz, Lukas" w:date="2019-10-31T15:10:00Z">
        <w:r w:rsidR="00CA6AD6">
          <w:t xml:space="preserve"> of the transition detection</w:t>
        </w:r>
      </w:ins>
      <w:ins w:id="31" w:author="Adamowicz, Lukas" w:date="2019-10-31T15:12:00Z">
        <w:r w:rsidR="00BF200B">
          <w:t xml:space="preserve">. </w:t>
        </w:r>
      </w:ins>
      <w:ins w:id="32" w:author="Adamowicz, Lukas" w:date="2019-10-31T15:10:00Z">
        <w:r w:rsidR="00CA6AD6">
          <w:t xml:space="preserve">Additionally, the </w:t>
        </w:r>
        <w:r w:rsidR="00F77534">
          <w:t>separation of processing steps a</w:t>
        </w:r>
      </w:ins>
      <w:ins w:id="33" w:author="Adamowicz, Lukas" w:date="2019-10-31T15:11:00Z">
        <w:r w:rsidR="00F77534">
          <w:t>nd modularity of the sub-processes allows for easy customization</w:t>
        </w:r>
      </w:ins>
      <w:ins w:id="34" w:author="Adamowicz, Lukas" w:date="2019-10-31T15:12:00Z">
        <w:r w:rsidR="00BF200B">
          <w:t xml:space="preserve">, if desired. </w:t>
        </w:r>
        <w:r w:rsidR="00BE2A92">
          <w:t xml:space="preserve">This extends even to the </w:t>
        </w:r>
      </w:ins>
      <w:ins w:id="35" w:author="Adamowicz, Lukas" w:date="2019-10-31T15:13:00Z">
        <w:r w:rsidR="00BE2A92">
          <w:t>generation of transition features, which</w:t>
        </w:r>
        <w:r w:rsidR="00192329">
          <w:t xml:space="preserve"> with a</w:t>
        </w:r>
        <w:r w:rsidR="004425B6">
          <w:t xml:space="preserve"> custom functionality </w:t>
        </w:r>
      </w:ins>
      <w:ins w:id="36" w:author="Adamowicz, Lukas" w:date="2019-10-31T15:14:00Z">
        <w:r w:rsidR="004425B6">
          <w:t xml:space="preserve">could generate additional features while still maintaining the same </w:t>
        </w:r>
        <w:r w:rsidR="00A053CF">
          <w:t>transition detection methods.</w:t>
        </w:r>
      </w:ins>
    </w:p>
    <w:p w14:paraId="46D2A51B" w14:textId="07CBB5E0" w:rsidR="005C1D7C" w:rsidDel="004F4D55" w:rsidRDefault="005C1D7C" w:rsidP="005C1D7C">
      <w:pPr>
        <w:rPr>
          <w:del w:id="37" w:author="Adamowicz, Lukas" w:date="2019-10-31T15:11:00Z"/>
        </w:rPr>
      </w:pPr>
      <w:del w:id="38" w:author="Adamowicz, Lukas" w:date="2019-10-31T15:11:00Z">
        <w:r w:rsidDel="004F4D55">
          <w:delText xml:space="preserve">Under this simple interface, there are several points of customization, which may aid in transition detection under specific conditions. Users maintain control, if desired, over filtering and initial pre-processing parameters and most detection parameters. Additionally, there are </w:delText>
        </w:r>
        <w:commentRangeStart w:id="39"/>
        <w:r w:rsidDel="004F4D55">
          <w:delText xml:space="preserve">two options </w:delText>
        </w:r>
        <w:r w:rsidR="00131802" w:rsidDel="004F4D55">
          <w:rPr>
            <w:rStyle w:val="CommentReference"/>
          </w:rPr>
          <w:commentReference w:id="40"/>
        </w:r>
        <w:commentRangeEnd w:id="39"/>
        <w:r w:rsidR="009E18A9" w:rsidDel="004F4D55">
          <w:rPr>
            <w:rStyle w:val="CommentReference"/>
          </w:rPr>
          <w:commentReference w:id="39"/>
        </w:r>
        <w:r w:rsidDel="004F4D55">
          <w:delText xml:space="preserve">for the level of adherence to a requirement that </w:delText>
        </w:r>
        <w:r w:rsidR="00131802" w:rsidDel="004F4D55">
          <w:delText xml:space="preserve">a period of </w:delText>
        </w:r>
        <w:r w:rsidDel="004F4D55">
          <w:delText>stillness precede</w:delText>
        </w:r>
        <w:r w:rsidR="00131802" w:rsidDel="004F4D55">
          <w:delText>s</w:delText>
        </w:r>
        <w:r w:rsidDel="004F4D55">
          <w:delText xml:space="preserve"> a valid transition, allowing better performance during clinic assessments or in home environments. </w:delText>
        </w:r>
        <w:commentRangeStart w:id="41"/>
        <w:commentRangeStart w:id="42"/>
        <w:r w:rsidDel="004F4D55">
          <w:delText>A modular framework is employed that would allow for easy modification of parts of the algorithm to suit other specific requirements (such as adjusting the metrics that are extracted) while still keeping core elements of the algorithm intact.</w:delText>
        </w:r>
        <w:commentRangeEnd w:id="41"/>
        <w:r w:rsidR="00131802" w:rsidDel="004F4D55">
          <w:rPr>
            <w:rStyle w:val="CommentReference"/>
          </w:rPr>
          <w:commentReference w:id="41"/>
        </w:r>
        <w:commentRangeEnd w:id="42"/>
        <w:r w:rsidR="00200AFC" w:rsidDel="004F4D55">
          <w:rPr>
            <w:rStyle w:val="CommentReference"/>
          </w:rPr>
          <w:commentReference w:id="42"/>
        </w:r>
        <w:commentRangeStart w:id="40"/>
        <w:commentRangeEnd w:id="40"/>
      </w:del>
    </w:p>
    <w:p w14:paraId="1A14D873" w14:textId="77777777" w:rsidR="005C1D7C" w:rsidRDefault="005C1D7C" w:rsidP="005C1D7C"/>
    <w:p w14:paraId="2CC06CE0" w14:textId="77777777" w:rsidR="005C1D7C" w:rsidRDefault="005C1D7C" w:rsidP="005C1D7C"/>
    <w:p w14:paraId="6D1D9095" w14:textId="77777777" w:rsidR="005C1D7C" w:rsidRDefault="005C1D7C" w:rsidP="005C1D7C">
      <w:commentRangeStart w:id="43"/>
      <w:commentRangeStart w:id="44"/>
      <w:r>
        <w:t># Current Work</w:t>
      </w:r>
      <w:commentRangeEnd w:id="43"/>
      <w:r w:rsidR="00A1749B">
        <w:rPr>
          <w:rStyle w:val="CommentReference"/>
        </w:rPr>
        <w:commentReference w:id="43"/>
      </w:r>
      <w:commentRangeEnd w:id="44"/>
      <w:r w:rsidR="00200AFC">
        <w:rPr>
          <w:rStyle w:val="CommentReference"/>
        </w:rPr>
        <w:commentReference w:id="44"/>
      </w:r>
    </w:p>
    <w:p w14:paraId="2240A1B6" w14:textId="77777777" w:rsidR="005C1D7C" w:rsidRDefault="005C1D7C" w:rsidP="005C1D7C"/>
    <w:p w14:paraId="24B2DA71" w14:textId="675DBDD9" w:rsidR="005C1D7C" w:rsidRDefault="00D37154">
      <w:r>
        <w:t xml:space="preserve">The algorithms implemented in </w:t>
      </w:r>
      <w:r w:rsidR="005C1D7C">
        <w:t xml:space="preserve">``PySit2Stand`` </w:t>
      </w:r>
      <w:r>
        <w:t>have</w:t>
      </w:r>
      <w:r w:rsidR="00131802">
        <w:t xml:space="preserve"> been </w:t>
      </w:r>
      <w:r w:rsidR="005C1D7C">
        <w:t>validated</w:t>
      </w:r>
      <w:r w:rsidR="00131802">
        <w:t xml:space="preserve"> in healthy young and old adults as well as in older adults with Parkinson’s disease</w:t>
      </w:r>
      <w:r w:rsidR="00A1749B">
        <w:t xml:space="preserve">. </w:t>
      </w:r>
      <w:r>
        <w:t>Please refer to [@adamowicz:2019] for a detailed description of algorithms and results.</w:t>
      </w:r>
    </w:p>
    <w:p w14:paraId="7C72E229" w14:textId="77777777" w:rsidR="005C1D7C" w:rsidRDefault="005C1D7C" w:rsidP="005C1D7C"/>
    <w:p w14:paraId="5E5B392D" w14:textId="77777777" w:rsidR="005C1D7C" w:rsidRDefault="005C1D7C" w:rsidP="005C1D7C">
      <w:r>
        <w:t># Availability</w:t>
      </w:r>
    </w:p>
    <w:p w14:paraId="6CAD5DF8" w14:textId="77777777" w:rsidR="005C1D7C" w:rsidRDefault="005C1D7C" w:rsidP="005C1D7C"/>
    <w:p w14:paraId="51FADF24" w14:textId="77777777" w:rsidR="005C1D7C" w:rsidRDefault="005C1D7C" w:rsidP="005C1D7C">
      <w:r>
        <w:lastRenderedPageBreak/>
        <w:t xml:space="preserve">``PySit2Stand`` is distributed under the MIT License and is published on </w:t>
      </w:r>
      <w:proofErr w:type="spellStart"/>
      <w:r>
        <w:t>PyPI</w:t>
      </w:r>
      <w:proofErr w:type="spellEnd"/>
      <w:r>
        <w:t>, the Python Package Index, and can be installed by running the following in the terminal:</w:t>
      </w:r>
    </w:p>
    <w:p w14:paraId="204F3F39" w14:textId="77777777" w:rsidR="005C1D7C" w:rsidRDefault="005C1D7C" w:rsidP="005C1D7C"/>
    <w:p w14:paraId="1B392AB4" w14:textId="77777777" w:rsidR="005C1D7C" w:rsidRDefault="005C1D7C" w:rsidP="005C1D7C">
      <w:r>
        <w:t>```shell-script</w:t>
      </w:r>
    </w:p>
    <w:p w14:paraId="7B27E952" w14:textId="77777777" w:rsidR="005C1D7C" w:rsidRDefault="005C1D7C" w:rsidP="005C1D7C">
      <w:r>
        <w:t>pip install pysit2</w:t>
      </w:r>
      <w:proofErr w:type="gramStart"/>
      <w:r>
        <w:t>stand  #</w:t>
      </w:r>
      <w:proofErr w:type="gramEnd"/>
      <w:r>
        <w:t xml:space="preserve"> install with checking for dependencies</w:t>
      </w:r>
    </w:p>
    <w:p w14:paraId="452ED5E4" w14:textId="77777777" w:rsidR="005C1D7C" w:rsidRDefault="005C1D7C" w:rsidP="005C1D7C">
      <w:r>
        <w:t># or</w:t>
      </w:r>
    </w:p>
    <w:p w14:paraId="30D06345" w14:textId="77777777" w:rsidR="005C1D7C" w:rsidRDefault="005C1D7C" w:rsidP="005C1D7C">
      <w:r>
        <w:t>pip install pysit2stand --no-</w:t>
      </w:r>
      <w:proofErr w:type="gramStart"/>
      <w:r>
        <w:t>deps  #</w:t>
      </w:r>
      <w:proofErr w:type="gramEnd"/>
      <w:r>
        <w:t xml:space="preserve"> installation without checking for installed dependencies</w:t>
      </w:r>
    </w:p>
    <w:p w14:paraId="457D26EE" w14:textId="77777777" w:rsidR="005C1D7C" w:rsidRDefault="005C1D7C" w:rsidP="005C1D7C">
      <w:r>
        <w:t>```</w:t>
      </w:r>
    </w:p>
    <w:p w14:paraId="6D4B62A2" w14:textId="77777777" w:rsidR="005C1D7C" w:rsidRDefault="005C1D7C" w:rsidP="005C1D7C"/>
    <w:p w14:paraId="0013C975" w14:textId="77777777" w:rsidR="005C1D7C" w:rsidRDefault="005C1D7C" w:rsidP="005C1D7C">
      <w:r>
        <w:t>PySit2Stand requires the following Python packages:</w:t>
      </w:r>
    </w:p>
    <w:p w14:paraId="12243080" w14:textId="77777777" w:rsidR="005C1D7C" w:rsidRDefault="005C1D7C" w:rsidP="005C1D7C"/>
    <w:p w14:paraId="11654B50" w14:textId="77777777" w:rsidR="005C1D7C" w:rsidRDefault="005C1D7C" w:rsidP="005C1D7C">
      <w:r>
        <w:t>- Python &gt;=3.6</w:t>
      </w:r>
    </w:p>
    <w:p w14:paraId="7606EEA8" w14:textId="77777777" w:rsidR="005C1D7C" w:rsidRDefault="005C1D7C" w:rsidP="005C1D7C">
      <w:r>
        <w:t>- NumPy - [@</w:t>
      </w:r>
      <w:proofErr w:type="spellStart"/>
      <w:r>
        <w:t>numpy</w:t>
      </w:r>
      <w:proofErr w:type="spellEnd"/>
      <w:r>
        <w:t>]</w:t>
      </w:r>
    </w:p>
    <w:p w14:paraId="02FE8C54" w14:textId="77777777" w:rsidR="005C1D7C" w:rsidRDefault="005C1D7C" w:rsidP="005C1D7C">
      <w:r>
        <w:t>- SciPy - [@</w:t>
      </w:r>
      <w:proofErr w:type="spellStart"/>
      <w:r>
        <w:t>scipy</w:t>
      </w:r>
      <w:proofErr w:type="spellEnd"/>
      <w:r>
        <w:t>]</w:t>
      </w:r>
    </w:p>
    <w:p w14:paraId="7A5A2623" w14:textId="77777777" w:rsidR="005C1D7C" w:rsidRDefault="005C1D7C" w:rsidP="005C1D7C">
      <w:r>
        <w:t xml:space="preserve">- </w:t>
      </w:r>
      <w:proofErr w:type="spellStart"/>
      <w:r>
        <w:t>PyWavelets</w:t>
      </w:r>
      <w:proofErr w:type="spellEnd"/>
      <w:r>
        <w:t xml:space="preserve"> - [@</w:t>
      </w:r>
      <w:proofErr w:type="spellStart"/>
      <w:r>
        <w:t>pywavelets</w:t>
      </w:r>
      <w:proofErr w:type="spellEnd"/>
      <w:r>
        <w:t>]</w:t>
      </w:r>
    </w:p>
    <w:p w14:paraId="6F7612B0" w14:textId="77777777" w:rsidR="005C1D7C" w:rsidRDefault="005C1D7C" w:rsidP="005C1D7C"/>
    <w:p w14:paraId="1FB7D22A" w14:textId="77777777" w:rsidR="005C1D7C" w:rsidRDefault="005C1D7C" w:rsidP="005C1D7C">
      <w:r>
        <w:t>``PySit2Stand`` contains example code with sample data in its GitHub repository. Full documentation with usage examples, installation instructions, and API reference are all available at [</w:t>
      </w:r>
      <w:proofErr w:type="gramStart"/>
      <w:r>
        <w:t>https://pysit2stand.readthedocs.io/en/latest/](</w:t>
      </w:r>
      <w:proofErr w:type="gramEnd"/>
      <w:r>
        <w:t>https://pysit2stand.readthedocs.io/en/latest/)</w:t>
      </w:r>
    </w:p>
    <w:p w14:paraId="6A066235" w14:textId="77777777" w:rsidR="005C1D7C" w:rsidRDefault="005C1D7C" w:rsidP="005C1D7C"/>
    <w:p w14:paraId="11F27A00" w14:textId="77777777" w:rsidR="005C1D7C" w:rsidRDefault="005C1D7C" w:rsidP="005C1D7C"/>
    <w:p w14:paraId="45938863" w14:textId="1E3F1750" w:rsidR="0081796A" w:rsidRDefault="005C1D7C" w:rsidP="005C1D7C">
      <w:r>
        <w:t># References</w:t>
      </w:r>
    </w:p>
    <w:sectPr w:rsidR="0081796A" w:rsidSect="00B935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hyamal Patel" w:date="2019-09-30T14:07:00Z" w:initials="SP">
    <w:p w14:paraId="5CD810F4" w14:textId="5349F35B" w:rsidR="00B0216B" w:rsidRDefault="00B0216B">
      <w:pPr>
        <w:pStyle w:val="CommentText"/>
      </w:pPr>
      <w:r>
        <w:rPr>
          <w:rStyle w:val="CommentReference"/>
        </w:rPr>
        <w:annotationRef/>
      </w:r>
      <w:r>
        <w:t>Does it make sense to include a high-level block diagram of the implementation?</w:t>
      </w:r>
      <w:r w:rsidR="00E75918">
        <w:t xml:space="preserve"> Would be useful for highlighting the aspects you mention in paragraph 4.</w:t>
      </w:r>
    </w:p>
  </w:comment>
  <w:comment w:id="11" w:author="Shyamal Patel" w:date="2019-09-30T13:56:00Z" w:initials="SP">
    <w:p w14:paraId="59355761" w14:textId="5B04A919" w:rsidR="00B0216B" w:rsidRDefault="00B0216B">
      <w:pPr>
        <w:pStyle w:val="CommentText"/>
      </w:pPr>
      <w:r>
        <w:rPr>
          <w:rStyle w:val="CommentReference"/>
        </w:rPr>
        <w:annotationRef/>
      </w:r>
      <w:r>
        <w:t xml:space="preserve">Perhaps we should include a figure showing device location. We can use the figure from the </w:t>
      </w:r>
      <w:proofErr w:type="spellStart"/>
      <w:r>
        <w:t>gaitpy</w:t>
      </w:r>
      <w:proofErr w:type="spellEnd"/>
      <w:r>
        <w:t xml:space="preserve"> JOSS paper.</w:t>
      </w:r>
    </w:p>
  </w:comment>
  <w:comment w:id="12" w:author="Adamowicz, Lukas" w:date="2019-10-31T15:15:00Z" w:initials="AL">
    <w:p w14:paraId="0CF8030A" w14:textId="3E901F1C" w:rsidR="00981536" w:rsidRDefault="00981536">
      <w:pPr>
        <w:pStyle w:val="CommentText"/>
      </w:pPr>
      <w:r>
        <w:rPr>
          <w:rStyle w:val="CommentReference"/>
        </w:rPr>
        <w:annotationRef/>
      </w:r>
      <w:r>
        <w:t>I’d say 1 device is simple enough to do without, but could always add</w:t>
      </w:r>
    </w:p>
  </w:comment>
  <w:comment w:id="40" w:author="Shyamal Patel" w:date="2019-09-30T11:21:00Z" w:initials="SP">
    <w:p w14:paraId="57712350" w14:textId="3B5A4E1A" w:rsidR="00B0216B" w:rsidRDefault="00B0216B">
      <w:pPr>
        <w:pStyle w:val="CommentText"/>
      </w:pPr>
      <w:r>
        <w:rPr>
          <w:rStyle w:val="CommentReference"/>
        </w:rPr>
        <w:annotationRef/>
      </w:r>
      <w:r>
        <w:t>What are the options? Is this just a binary flag or a discrete/continuous variable?</w:t>
      </w:r>
    </w:p>
  </w:comment>
  <w:comment w:id="39" w:author="Adamowicz, Lukas" w:date="2019-09-30T14:52:00Z" w:initials="AL">
    <w:p w14:paraId="127302DB" w14:textId="5B5F8E34" w:rsidR="00200AFC" w:rsidRDefault="009E18A9">
      <w:pPr>
        <w:pStyle w:val="CommentText"/>
      </w:pPr>
      <w:r>
        <w:rPr>
          <w:rStyle w:val="CommentReference"/>
        </w:rPr>
        <w:annotationRef/>
      </w:r>
      <w:r>
        <w:t xml:space="preserve">Different classes, they take the same arguments. Though maybe I should modify the package a bit to make a bit more sense and just use a </w:t>
      </w:r>
      <w:r w:rsidR="00200AFC">
        <w:t>variable</w:t>
      </w:r>
    </w:p>
  </w:comment>
  <w:comment w:id="41" w:author="Shyamal Patel" w:date="2019-09-30T11:22:00Z" w:initials="SP">
    <w:p w14:paraId="3D00F292" w14:textId="423DDB07" w:rsidR="00B0216B" w:rsidRDefault="00B0216B">
      <w:pPr>
        <w:pStyle w:val="CommentText"/>
      </w:pPr>
      <w:r>
        <w:rPr>
          <w:rStyle w:val="CommentReference"/>
        </w:rPr>
        <w:annotationRef/>
      </w:r>
      <w:r>
        <w:t>Can we illustrate this somehow? Perhaps by providing an example.</w:t>
      </w:r>
    </w:p>
  </w:comment>
  <w:comment w:id="42" w:author="Adamowicz, Lukas" w:date="2019-09-30T14:52:00Z" w:initials="AL">
    <w:p w14:paraId="7BDF3807" w14:textId="1CB46963" w:rsidR="00200AFC" w:rsidRDefault="00200AFC">
      <w:pPr>
        <w:pStyle w:val="CommentText"/>
      </w:pPr>
      <w:r>
        <w:rPr>
          <w:rStyle w:val="CommentReference"/>
        </w:rPr>
        <w:annotationRef/>
      </w:r>
      <w:r>
        <w:t>This might work well with the diagram</w:t>
      </w:r>
    </w:p>
  </w:comment>
  <w:comment w:id="43" w:author="Shyamal Patel" w:date="2019-09-30T11:39:00Z" w:initials="SP">
    <w:p w14:paraId="452AABAC" w14:textId="16D76DE1" w:rsidR="00B0216B" w:rsidRDefault="00B0216B">
      <w:pPr>
        <w:pStyle w:val="CommentText"/>
      </w:pPr>
      <w:r>
        <w:rPr>
          <w:rStyle w:val="CommentReference"/>
        </w:rPr>
        <w:annotationRef/>
      </w:r>
      <w:r>
        <w:t>Not sure if we need this section.</w:t>
      </w:r>
    </w:p>
  </w:comment>
  <w:comment w:id="44" w:author="Adamowicz, Lukas" w:date="2019-09-30T14:53:00Z" w:initials="AL">
    <w:p w14:paraId="503BAAD8" w14:textId="65BEBAE6" w:rsidR="00200AFC" w:rsidRDefault="00200AFC">
      <w:pPr>
        <w:pStyle w:val="CommentText"/>
      </w:pPr>
      <w:r>
        <w:rPr>
          <w:rStyle w:val="CommentReference"/>
        </w:rPr>
        <w:annotationRef/>
      </w:r>
      <w:r>
        <w:t xml:space="preserve">I believe I saw it mentioned somewhere on one of the JOSS sites about writing the papers, and I think </w:t>
      </w:r>
      <w:proofErr w:type="spellStart"/>
      <w:r>
        <w:t>its</w:t>
      </w:r>
      <w:proofErr w:type="spellEnd"/>
      <w:r>
        <w:t xml:space="preserve"> useful to include that it was actually validated. Most </w:t>
      </w:r>
      <w:r w:rsidR="004F7494">
        <w:t>projects seem to be just utilities, whereas this one has applications that mean it should have been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D810F4" w15:done="0"/>
  <w15:commentEx w15:paraId="59355761" w15:done="0"/>
  <w15:commentEx w15:paraId="0CF8030A" w15:paraIdParent="59355761" w15:done="0"/>
  <w15:commentEx w15:paraId="57712350" w15:done="0"/>
  <w15:commentEx w15:paraId="127302DB" w15:paraIdParent="57712350" w15:done="0"/>
  <w15:commentEx w15:paraId="3D00F292" w15:done="0"/>
  <w15:commentEx w15:paraId="7BDF3807" w15:paraIdParent="3D00F292" w15:done="0"/>
  <w15:commentEx w15:paraId="452AABAC" w15:done="0"/>
  <w15:commentEx w15:paraId="503BAAD8" w15:paraIdParent="452AAB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810F4" w16cid:durableId="213C920E"/>
  <w16cid:commentId w16cid:paraId="59355761" w16cid:durableId="213C920F"/>
  <w16cid:commentId w16cid:paraId="0CF8030A" w16cid:durableId="21657913"/>
  <w16cid:commentId w16cid:paraId="127302DB" w16cid:durableId="213C9521"/>
  <w16cid:commentId w16cid:paraId="3D00F292" w16cid:durableId="213C9212"/>
  <w16cid:commentId w16cid:paraId="7BDF3807" w16cid:durableId="213C9549"/>
  <w16cid:commentId w16cid:paraId="452AABAC" w16cid:durableId="213C9213"/>
  <w16cid:commentId w16cid:paraId="503BAAD8" w16cid:durableId="213C95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42BA"/>
    <w:multiLevelType w:val="hybridMultilevel"/>
    <w:tmpl w:val="AA88A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owicz, Lukas">
    <w15:presenceInfo w15:providerId="AD" w15:userId="S::adamol@pfizer.com::ce5dcdb3-903f-4c99-a4d3-053a85446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7C"/>
    <w:rsid w:val="00013AE9"/>
    <w:rsid w:val="000C7078"/>
    <w:rsid w:val="00102C3B"/>
    <w:rsid w:val="00131802"/>
    <w:rsid w:val="00192329"/>
    <w:rsid w:val="001A19D2"/>
    <w:rsid w:val="00200AFC"/>
    <w:rsid w:val="0024048F"/>
    <w:rsid w:val="002450C9"/>
    <w:rsid w:val="002A6DB3"/>
    <w:rsid w:val="002C2635"/>
    <w:rsid w:val="002E5938"/>
    <w:rsid w:val="003129D4"/>
    <w:rsid w:val="0035306B"/>
    <w:rsid w:val="003B2E00"/>
    <w:rsid w:val="00426AB3"/>
    <w:rsid w:val="00440133"/>
    <w:rsid w:val="004425B6"/>
    <w:rsid w:val="004A22A4"/>
    <w:rsid w:val="004F4D55"/>
    <w:rsid w:val="004F7494"/>
    <w:rsid w:val="00511A68"/>
    <w:rsid w:val="0057117F"/>
    <w:rsid w:val="005C1D7C"/>
    <w:rsid w:val="00636611"/>
    <w:rsid w:val="006654E7"/>
    <w:rsid w:val="00755983"/>
    <w:rsid w:val="007E01CD"/>
    <w:rsid w:val="0081796A"/>
    <w:rsid w:val="008A1263"/>
    <w:rsid w:val="008A6C90"/>
    <w:rsid w:val="00910FF8"/>
    <w:rsid w:val="009260E8"/>
    <w:rsid w:val="00981536"/>
    <w:rsid w:val="009E18A9"/>
    <w:rsid w:val="009F7855"/>
    <w:rsid w:val="00A053CF"/>
    <w:rsid w:val="00A1749B"/>
    <w:rsid w:val="00B0216B"/>
    <w:rsid w:val="00B629F9"/>
    <w:rsid w:val="00B9354B"/>
    <w:rsid w:val="00BE2A92"/>
    <w:rsid w:val="00BE596B"/>
    <w:rsid w:val="00BF200B"/>
    <w:rsid w:val="00BF6936"/>
    <w:rsid w:val="00C26031"/>
    <w:rsid w:val="00C63EC9"/>
    <w:rsid w:val="00C70CFB"/>
    <w:rsid w:val="00CA6AD6"/>
    <w:rsid w:val="00D22BC3"/>
    <w:rsid w:val="00D37154"/>
    <w:rsid w:val="00D50874"/>
    <w:rsid w:val="00D94D68"/>
    <w:rsid w:val="00DA67A6"/>
    <w:rsid w:val="00DE1E0F"/>
    <w:rsid w:val="00E211F6"/>
    <w:rsid w:val="00E75918"/>
    <w:rsid w:val="00EB3A6B"/>
    <w:rsid w:val="00ED4FFB"/>
    <w:rsid w:val="00EE5601"/>
    <w:rsid w:val="00EE6BE9"/>
    <w:rsid w:val="00F65699"/>
    <w:rsid w:val="00F77534"/>
    <w:rsid w:val="00FF7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9617F"/>
  <w15:docId w15:val="{14330902-5308-714E-B981-252F7515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4E7"/>
    <w:rPr>
      <w:rFonts w:ascii="Lucida Grande" w:hAnsi="Lucida Grande"/>
      <w:sz w:val="18"/>
      <w:szCs w:val="18"/>
    </w:rPr>
  </w:style>
  <w:style w:type="character" w:customStyle="1" w:styleId="BalloonTextChar">
    <w:name w:val="Balloon Text Char"/>
    <w:basedOn w:val="DefaultParagraphFont"/>
    <w:link w:val="BalloonText"/>
    <w:uiPriority w:val="99"/>
    <w:semiHidden/>
    <w:rsid w:val="006654E7"/>
    <w:rPr>
      <w:rFonts w:ascii="Lucida Grande" w:hAnsi="Lucida Grande"/>
      <w:sz w:val="18"/>
      <w:szCs w:val="18"/>
    </w:rPr>
  </w:style>
  <w:style w:type="character" w:styleId="CommentReference">
    <w:name w:val="annotation reference"/>
    <w:basedOn w:val="DefaultParagraphFont"/>
    <w:uiPriority w:val="99"/>
    <w:semiHidden/>
    <w:unhideWhenUsed/>
    <w:rsid w:val="00131802"/>
    <w:rPr>
      <w:sz w:val="18"/>
      <w:szCs w:val="18"/>
    </w:rPr>
  </w:style>
  <w:style w:type="paragraph" w:styleId="CommentText">
    <w:name w:val="annotation text"/>
    <w:basedOn w:val="Normal"/>
    <w:link w:val="CommentTextChar"/>
    <w:uiPriority w:val="99"/>
    <w:semiHidden/>
    <w:unhideWhenUsed/>
    <w:rsid w:val="00131802"/>
  </w:style>
  <w:style w:type="character" w:customStyle="1" w:styleId="CommentTextChar">
    <w:name w:val="Comment Text Char"/>
    <w:basedOn w:val="DefaultParagraphFont"/>
    <w:link w:val="CommentText"/>
    <w:uiPriority w:val="99"/>
    <w:semiHidden/>
    <w:rsid w:val="00131802"/>
  </w:style>
  <w:style w:type="paragraph" w:styleId="CommentSubject">
    <w:name w:val="annotation subject"/>
    <w:basedOn w:val="CommentText"/>
    <w:next w:val="CommentText"/>
    <w:link w:val="CommentSubjectChar"/>
    <w:uiPriority w:val="99"/>
    <w:semiHidden/>
    <w:unhideWhenUsed/>
    <w:rsid w:val="00131802"/>
    <w:rPr>
      <w:b/>
      <w:bCs/>
      <w:sz w:val="20"/>
      <w:szCs w:val="20"/>
    </w:rPr>
  </w:style>
  <w:style w:type="character" w:customStyle="1" w:styleId="CommentSubjectChar">
    <w:name w:val="Comment Subject Char"/>
    <w:basedOn w:val="CommentTextChar"/>
    <w:link w:val="CommentSubject"/>
    <w:uiPriority w:val="99"/>
    <w:semiHidden/>
    <w:rsid w:val="00131802"/>
    <w:rPr>
      <w:b/>
      <w:bCs/>
      <w:sz w:val="20"/>
      <w:szCs w:val="20"/>
    </w:rPr>
  </w:style>
  <w:style w:type="paragraph" w:styleId="ListParagraph">
    <w:name w:val="List Paragraph"/>
    <w:basedOn w:val="Normal"/>
    <w:uiPriority w:val="34"/>
    <w:qFormat/>
    <w:rsid w:val="00ED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Adamowicz, Lukas</dc:creator>
  <cp:keywords/>
  <dc:description/>
  <cp:lastModifiedBy>Adamowicz, Lukas</cp:lastModifiedBy>
  <cp:revision>2</cp:revision>
  <dcterms:created xsi:type="dcterms:W3CDTF">2019-11-14T17:00:00Z</dcterms:created>
  <dcterms:modified xsi:type="dcterms:W3CDTF">2019-11-14T17:00:00Z</dcterms:modified>
</cp:coreProperties>
</file>